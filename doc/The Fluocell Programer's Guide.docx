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76FDD" w14:textId="77777777" w:rsidR="00B57CBB" w:rsidRDefault="00B57CBB" w:rsidP="00B57CBB">
      <w:pPr>
        <w:pStyle w:val="NoSpacing"/>
        <w:numPr>
          <w:ilvl w:val="0"/>
          <w:numId w:val="3"/>
        </w:numPr>
      </w:pPr>
      <w:proofErr w:type="spellStart"/>
      <w:r>
        <w:t>Fluocell</w:t>
      </w:r>
      <w:proofErr w:type="spellEnd"/>
      <w:r>
        <w:t xml:space="preserve"> can be downloaded from the </w:t>
      </w:r>
      <w:proofErr w:type="spellStart"/>
      <w:r>
        <w:t>Github</w:t>
      </w:r>
      <w:proofErr w:type="spellEnd"/>
      <w:r>
        <w:t xml:space="preserve"> site: </w:t>
      </w:r>
      <w:hyperlink r:id="rId5" w:history="1">
        <w:r w:rsidRPr="00A936F7">
          <w:rPr>
            <w:rStyle w:val="Hyperlink"/>
          </w:rPr>
          <w:t>https://github.com/lu6007/fluocell</w:t>
        </w:r>
      </w:hyperlink>
      <w:r>
        <w:t xml:space="preserve"> </w:t>
      </w:r>
    </w:p>
    <w:p w14:paraId="3FAD2194" w14:textId="4AEB2788" w:rsidR="00B87E1F" w:rsidRPr="00117558" w:rsidRDefault="00117558" w:rsidP="00B57CBB">
      <w:pPr>
        <w:pStyle w:val="NoSpacing"/>
        <w:numPr>
          <w:ilvl w:val="0"/>
          <w:numId w:val="3"/>
        </w:numPr>
      </w:pPr>
      <w:r w:rsidRPr="00117558">
        <w:t xml:space="preserve">To make </w:t>
      </w:r>
      <w:proofErr w:type="spellStart"/>
      <w:r w:rsidR="00CB626D" w:rsidRPr="00B57CBB">
        <w:rPr>
          <w:i/>
        </w:rPr>
        <w:t>F</w:t>
      </w:r>
      <w:r w:rsidRPr="00B57CBB">
        <w:rPr>
          <w:i/>
        </w:rPr>
        <w:t>luocell</w:t>
      </w:r>
      <w:proofErr w:type="spellEnd"/>
      <w:r w:rsidR="00302219">
        <w:t xml:space="preserve"> accessible to multiple users:</w:t>
      </w:r>
      <w:r w:rsidR="00CB626D">
        <w:t xml:space="preserve"> </w:t>
      </w:r>
      <w:r w:rsidR="00302219">
        <w:br/>
      </w:r>
      <w:r w:rsidR="00CB626D">
        <w:t>first</w:t>
      </w:r>
      <w:r w:rsidR="00302219">
        <w:t>,</w:t>
      </w:r>
      <w:r w:rsidRPr="00117558">
        <w:t xml:space="preserve"> c</w:t>
      </w:r>
      <w:r w:rsidR="00B87E1F" w:rsidRPr="00117558">
        <w:t xml:space="preserve">opy the </w:t>
      </w:r>
      <w:r w:rsidR="000E4B29">
        <w:t>‘</w:t>
      </w:r>
      <w:r w:rsidR="00B87E1F" w:rsidRPr="00117558">
        <w:t>fluocell_4.3</w:t>
      </w:r>
      <w:r w:rsidR="000E4B29">
        <w:t>’</w:t>
      </w:r>
      <w:r w:rsidR="00B87E1F" w:rsidRPr="00117558">
        <w:t xml:space="preserve"> folder to your Program Files.</w:t>
      </w:r>
    </w:p>
    <w:p w14:paraId="6FEDFA0A" w14:textId="1A3B4B5C" w:rsidR="00B87E1F" w:rsidRPr="00117558" w:rsidRDefault="00B87E1F" w:rsidP="00A36B8A">
      <w:pPr>
        <w:pStyle w:val="NoSpacing"/>
        <w:numPr>
          <w:ilvl w:val="0"/>
          <w:numId w:val="3"/>
        </w:numPr>
      </w:pPr>
      <w:r w:rsidRPr="00117558">
        <w:t xml:space="preserve">Go to </w:t>
      </w:r>
      <w:proofErr w:type="spellStart"/>
      <w:r w:rsidRPr="00117558">
        <w:rPr>
          <w:rFonts w:cs="Courier New"/>
        </w:rPr>
        <w:t>fluocell</w:t>
      </w:r>
      <w:proofErr w:type="spellEnd"/>
      <w:r w:rsidR="00F649C3">
        <w:rPr>
          <w:rFonts w:cs="Courier New"/>
        </w:rPr>
        <w:t xml:space="preserve"> </w:t>
      </w:r>
      <w:r w:rsidRPr="00117558">
        <w:rPr>
          <w:rFonts w:cs="Courier New"/>
        </w:rPr>
        <w:t>&gt;</w:t>
      </w:r>
      <w:r w:rsidR="00F649C3">
        <w:rPr>
          <w:rFonts w:cs="Courier New"/>
        </w:rPr>
        <w:t xml:space="preserve"> </w:t>
      </w:r>
      <w:proofErr w:type="spellStart"/>
      <w:r w:rsidRPr="00117558">
        <w:rPr>
          <w:rFonts w:cs="Courier New"/>
        </w:rPr>
        <w:t>src</w:t>
      </w:r>
      <w:proofErr w:type="spellEnd"/>
      <w:r w:rsidR="00F649C3">
        <w:rPr>
          <w:rFonts w:cs="Courier New"/>
        </w:rPr>
        <w:t xml:space="preserve"> </w:t>
      </w:r>
      <w:r w:rsidRPr="00117558">
        <w:rPr>
          <w:rFonts w:cs="Courier New"/>
        </w:rPr>
        <w:t>&gt;</w:t>
      </w:r>
      <w:r w:rsidR="00F649C3">
        <w:rPr>
          <w:rFonts w:cs="Courier New"/>
        </w:rPr>
        <w:t xml:space="preserve"> </w:t>
      </w:r>
      <w:proofErr w:type="spellStart"/>
      <w:r w:rsidRPr="00117558">
        <w:rPr>
          <w:rFonts w:cs="Courier New"/>
        </w:rPr>
        <w:t>gui</w:t>
      </w:r>
      <w:proofErr w:type="spellEnd"/>
      <w:r w:rsidR="00F649C3">
        <w:rPr>
          <w:rFonts w:cs="Courier New"/>
        </w:rPr>
        <w:t xml:space="preserve"> </w:t>
      </w:r>
      <w:r w:rsidRPr="00117558">
        <w:rPr>
          <w:rFonts w:cs="Courier New"/>
        </w:rPr>
        <w:t>&gt;</w:t>
      </w:r>
      <w:r w:rsidR="00F649C3">
        <w:rPr>
          <w:rFonts w:cs="Courier New"/>
        </w:rPr>
        <w:t xml:space="preserve"> </w:t>
      </w:r>
      <w:r w:rsidRPr="00117558">
        <w:rPr>
          <w:rFonts w:cs="Courier New"/>
        </w:rPr>
        <w:t>java</w:t>
      </w:r>
    </w:p>
    <w:p w14:paraId="179E3238" w14:textId="5828B2EA" w:rsidR="00B87E1F" w:rsidRPr="00117558" w:rsidRDefault="00B87E1F" w:rsidP="00B87E1F">
      <w:pPr>
        <w:pStyle w:val="NoSpacing"/>
        <w:numPr>
          <w:ilvl w:val="1"/>
          <w:numId w:val="3"/>
        </w:numPr>
      </w:pPr>
      <w:r w:rsidRPr="00117558">
        <w:t xml:space="preserve">Create a shortcut from </w:t>
      </w:r>
      <w:r w:rsidRPr="00302219">
        <w:rPr>
          <w:rFonts w:cs="Courier New"/>
          <w:b/>
        </w:rPr>
        <w:t>fluocellJava.jar</w:t>
      </w:r>
      <w:r w:rsidR="000E4B29">
        <w:rPr>
          <w:rFonts w:cs="Courier New"/>
          <w:b/>
        </w:rPr>
        <w:t xml:space="preserve">. </w:t>
      </w:r>
      <w:r w:rsidR="000E4B29">
        <w:rPr>
          <w:rFonts w:cs="Courier New"/>
        </w:rPr>
        <w:t>This can be placed on your desktop, etc.</w:t>
      </w:r>
    </w:p>
    <w:p w14:paraId="2AF94711" w14:textId="149C9359" w:rsidR="00B87E1F" w:rsidRPr="00117558" w:rsidRDefault="00B87E1F" w:rsidP="00B87E1F">
      <w:pPr>
        <w:pStyle w:val="NoSpacing"/>
        <w:numPr>
          <w:ilvl w:val="1"/>
          <w:numId w:val="3"/>
        </w:numPr>
      </w:pPr>
      <w:r w:rsidRPr="00117558">
        <w:t xml:space="preserve">Go to </w:t>
      </w:r>
      <w:r w:rsidRPr="00117558">
        <w:rPr>
          <w:rFonts w:cs="Courier New"/>
        </w:rPr>
        <w:t>Program Files</w:t>
      </w:r>
      <w:r w:rsidR="00F649C3">
        <w:rPr>
          <w:rFonts w:cs="Courier New"/>
        </w:rPr>
        <w:t xml:space="preserve"> </w:t>
      </w:r>
      <w:r w:rsidRPr="00117558">
        <w:rPr>
          <w:rFonts w:cs="Courier New"/>
        </w:rPr>
        <w:t>&gt;</w:t>
      </w:r>
      <w:r w:rsidR="00F649C3">
        <w:rPr>
          <w:rFonts w:cs="Courier New"/>
        </w:rPr>
        <w:t xml:space="preserve"> </w:t>
      </w:r>
      <w:r w:rsidRPr="00117558">
        <w:rPr>
          <w:rFonts w:cs="Courier New"/>
        </w:rPr>
        <w:t>MA</w:t>
      </w:r>
      <w:bookmarkStart w:id="0" w:name="_GoBack"/>
      <w:bookmarkEnd w:id="0"/>
      <w:r w:rsidRPr="00117558">
        <w:rPr>
          <w:rFonts w:cs="Courier New"/>
        </w:rPr>
        <w:t>TLAB</w:t>
      </w:r>
      <w:r w:rsidR="00F649C3">
        <w:rPr>
          <w:rFonts w:cs="Courier New"/>
        </w:rPr>
        <w:t xml:space="preserve"> </w:t>
      </w:r>
      <w:r w:rsidRPr="00117558">
        <w:rPr>
          <w:rFonts w:cs="Courier New"/>
        </w:rPr>
        <w:t>&gt;</w:t>
      </w:r>
      <w:r w:rsidR="00F649C3">
        <w:rPr>
          <w:rFonts w:cs="Courier New"/>
        </w:rPr>
        <w:t xml:space="preserve"> </w:t>
      </w:r>
      <w:r w:rsidRPr="00117558">
        <w:rPr>
          <w:rFonts w:cs="Courier New"/>
        </w:rPr>
        <w:t>2015b</w:t>
      </w:r>
      <w:r w:rsidR="00F649C3">
        <w:rPr>
          <w:rFonts w:cs="Courier New"/>
        </w:rPr>
        <w:t xml:space="preserve"> </w:t>
      </w:r>
      <w:r w:rsidRPr="00117558">
        <w:rPr>
          <w:rFonts w:cs="Courier New"/>
        </w:rPr>
        <w:t>&gt;</w:t>
      </w:r>
      <w:r w:rsidR="00F649C3">
        <w:rPr>
          <w:rFonts w:cs="Courier New"/>
        </w:rPr>
        <w:t xml:space="preserve"> </w:t>
      </w:r>
      <w:r w:rsidRPr="00117558">
        <w:rPr>
          <w:rFonts w:cs="Courier New"/>
        </w:rPr>
        <w:t>toolbox</w:t>
      </w:r>
      <w:r w:rsidR="00F649C3">
        <w:rPr>
          <w:rFonts w:cs="Courier New"/>
        </w:rPr>
        <w:t xml:space="preserve"> </w:t>
      </w:r>
      <w:r w:rsidRPr="00117558">
        <w:rPr>
          <w:rFonts w:cs="Courier New"/>
        </w:rPr>
        <w:t>&gt;</w:t>
      </w:r>
      <w:r w:rsidR="00F649C3">
        <w:rPr>
          <w:rFonts w:cs="Courier New"/>
        </w:rPr>
        <w:t xml:space="preserve"> </w:t>
      </w:r>
      <w:proofErr w:type="gramStart"/>
      <w:r w:rsidRPr="00117558">
        <w:rPr>
          <w:rFonts w:cs="Courier New"/>
        </w:rPr>
        <w:t>local</w:t>
      </w:r>
      <w:proofErr w:type="gramEnd"/>
      <w:r w:rsidR="00B81F7F" w:rsidRPr="00117558">
        <w:rPr>
          <w:rFonts w:cs="Courier New"/>
        </w:rPr>
        <w:br/>
        <w:t xml:space="preserve">(Location may differ based on </w:t>
      </w:r>
      <w:r w:rsidR="000E4B29">
        <w:rPr>
          <w:rFonts w:cs="Courier New"/>
        </w:rPr>
        <w:t>your MATLAB installation</w:t>
      </w:r>
      <w:r w:rsidR="00B81F7F" w:rsidRPr="00117558">
        <w:rPr>
          <w:rFonts w:cs="Courier New"/>
        </w:rPr>
        <w:t>.)</w:t>
      </w:r>
    </w:p>
    <w:p w14:paraId="38281DE9" w14:textId="0CB77E19" w:rsidR="00B87E1F" w:rsidRPr="00117558" w:rsidRDefault="00BB7ADD" w:rsidP="00B87E1F">
      <w:pPr>
        <w:pStyle w:val="NoSpacing"/>
        <w:numPr>
          <w:ilvl w:val="2"/>
          <w:numId w:val="3"/>
        </w:numPr>
      </w:pPr>
      <w:r>
        <w:t>Find and then c</w:t>
      </w:r>
      <w:r w:rsidR="00B87E1F" w:rsidRPr="00117558">
        <w:t xml:space="preserve">opy </w:t>
      </w:r>
      <w:proofErr w:type="spellStart"/>
      <w:r w:rsidR="00B87E1F" w:rsidRPr="00117558">
        <w:rPr>
          <w:rFonts w:cs="Courier New"/>
          <w:b/>
        </w:rPr>
        <w:t>pathdef.m</w:t>
      </w:r>
      <w:proofErr w:type="spellEnd"/>
      <w:r w:rsidR="00B87E1F" w:rsidRPr="00117558">
        <w:t xml:space="preserve"> to the </w:t>
      </w:r>
      <w:proofErr w:type="spellStart"/>
      <w:r w:rsidR="00B87E1F" w:rsidRPr="00117558">
        <w:rPr>
          <w:rFonts w:cs="Courier New"/>
        </w:rPr>
        <w:t>fluocell</w:t>
      </w:r>
      <w:proofErr w:type="spellEnd"/>
      <w:r w:rsidR="00B87E1F" w:rsidRPr="00117558">
        <w:rPr>
          <w:rFonts w:cs="Courier New"/>
        </w:rPr>
        <w:t>&gt;…&gt;java</w:t>
      </w:r>
      <w:r w:rsidR="00B87E1F" w:rsidRPr="00117558">
        <w:t xml:space="preserve"> folder from before</w:t>
      </w:r>
    </w:p>
    <w:p w14:paraId="7610391A" w14:textId="77777777" w:rsidR="00B87E1F" w:rsidRPr="00117558" w:rsidRDefault="00B87E1F" w:rsidP="00B87E1F">
      <w:pPr>
        <w:pStyle w:val="NoSpacing"/>
        <w:numPr>
          <w:ilvl w:val="0"/>
          <w:numId w:val="3"/>
        </w:numPr>
      </w:pPr>
      <w:r w:rsidRPr="00117558">
        <w:t xml:space="preserve">In the </w:t>
      </w:r>
      <w:proofErr w:type="spellStart"/>
      <w:r w:rsidRPr="00117558">
        <w:rPr>
          <w:rFonts w:cs="Courier New"/>
        </w:rPr>
        <w:t>fluocell</w:t>
      </w:r>
      <w:proofErr w:type="spellEnd"/>
      <w:r w:rsidRPr="00117558">
        <w:rPr>
          <w:rFonts w:cs="Courier New"/>
        </w:rPr>
        <w:t>&gt;…&gt;java</w:t>
      </w:r>
      <w:r w:rsidRPr="00117558">
        <w:t xml:space="preserve"> folder, modify the </w:t>
      </w:r>
      <w:proofErr w:type="spellStart"/>
      <w:r w:rsidRPr="00117558">
        <w:rPr>
          <w:rFonts w:cs="Courier New"/>
          <w:b/>
        </w:rPr>
        <w:t>default.properties</w:t>
      </w:r>
      <w:proofErr w:type="spellEnd"/>
      <w:r w:rsidRPr="00117558">
        <w:t xml:space="preserve"> and the </w:t>
      </w:r>
      <w:proofErr w:type="spellStart"/>
      <w:r w:rsidRPr="00117558">
        <w:rPr>
          <w:rFonts w:cs="Courier New"/>
          <w:b/>
        </w:rPr>
        <w:t>pathdef.m</w:t>
      </w:r>
      <w:proofErr w:type="spellEnd"/>
      <w:r w:rsidRPr="00117558">
        <w:t xml:space="preserve"> files by changing the security settings by allowing ALL APPLICATION PACKAGES and “Users” to have permissions for Full Control:</w:t>
      </w:r>
      <w:r w:rsidRPr="00117558">
        <w:br/>
      </w:r>
      <w:r w:rsidRPr="00117558">
        <w:rPr>
          <w:noProof/>
          <w:lang w:eastAsia="en-US"/>
        </w:rPr>
        <w:drawing>
          <wp:inline distT="0" distB="0" distL="0" distR="0" wp14:anchorId="773D76B5" wp14:editId="0BFFE2D6">
            <wp:extent cx="2595753"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0741"/>
                    <a:stretch/>
                  </pic:blipFill>
                  <pic:spPr bwMode="auto">
                    <a:xfrm>
                      <a:off x="0" y="0"/>
                      <a:ext cx="2601127" cy="3359741"/>
                    </a:xfrm>
                    <a:prstGeom prst="rect">
                      <a:avLst/>
                    </a:prstGeom>
                    <a:ln>
                      <a:noFill/>
                    </a:ln>
                    <a:extLst>
                      <a:ext uri="{53640926-AAD7-44D8-BBD7-CCE9431645EC}">
                        <a14:shadowObscured xmlns:a14="http://schemas.microsoft.com/office/drawing/2010/main"/>
                      </a:ext>
                    </a:extLst>
                  </pic:spPr>
                </pic:pic>
              </a:graphicData>
            </a:graphic>
          </wp:inline>
        </w:drawing>
      </w:r>
    </w:p>
    <w:p w14:paraId="676B82E5" w14:textId="5F15CDA2" w:rsidR="00B87E1F" w:rsidRPr="00117558" w:rsidRDefault="00B87E1F" w:rsidP="00B87E1F">
      <w:pPr>
        <w:pStyle w:val="NoSpacing"/>
        <w:numPr>
          <w:ilvl w:val="0"/>
          <w:numId w:val="3"/>
        </w:numPr>
      </w:pPr>
      <w:r w:rsidRPr="00117558">
        <w:t xml:space="preserve">Next, modify the </w:t>
      </w:r>
      <w:proofErr w:type="spellStart"/>
      <w:r w:rsidRPr="00BB7ADD">
        <w:rPr>
          <w:b/>
        </w:rPr>
        <w:t>default.properties</w:t>
      </w:r>
      <w:proofErr w:type="spellEnd"/>
      <w:r w:rsidRPr="00117558">
        <w:t xml:space="preserve"> in the </w:t>
      </w:r>
      <w:proofErr w:type="spellStart"/>
      <w:r w:rsidRPr="00117558">
        <w:t>fluocell</w:t>
      </w:r>
      <w:proofErr w:type="spellEnd"/>
      <w:r w:rsidRPr="00117558">
        <w:t>&gt;…&gt;java folder so that it asks for MATLAB “2015b” instead of the 2014b edit</w:t>
      </w:r>
      <w:r w:rsidR="00AB6639">
        <w:t>ion (or for whichever edition of MATLAB is installed</w:t>
      </w:r>
      <w:r w:rsidRPr="00117558">
        <w:t>).</w:t>
      </w:r>
      <w:r w:rsidRPr="00117558">
        <w:br/>
      </w:r>
      <w:r w:rsidR="004863EE" w:rsidRPr="00117558">
        <w:rPr>
          <w:noProof/>
          <w:lang w:eastAsia="en-US"/>
        </w:rPr>
        <w:drawing>
          <wp:inline distT="0" distB="0" distL="0" distR="0" wp14:anchorId="6FDD8BBE" wp14:editId="2146D889">
            <wp:extent cx="4968240" cy="19883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513" cy="2001274"/>
                    </a:xfrm>
                    <a:prstGeom prst="rect">
                      <a:avLst/>
                    </a:prstGeom>
                  </pic:spPr>
                </pic:pic>
              </a:graphicData>
            </a:graphic>
          </wp:inline>
        </w:drawing>
      </w:r>
    </w:p>
    <w:p w14:paraId="1745696E" w14:textId="371F4B15" w:rsidR="00117558" w:rsidRPr="00117558" w:rsidRDefault="00117558" w:rsidP="00B87E1F">
      <w:pPr>
        <w:pStyle w:val="NoSpacing"/>
        <w:numPr>
          <w:ilvl w:val="0"/>
          <w:numId w:val="3"/>
        </w:numPr>
      </w:pPr>
      <w:r w:rsidRPr="00117558">
        <w:t>In addition, the setting of the data folder needs to be changed so that all users can read and write to this folder. Alternatively, the data folder can be copied to the desktop of each user for the examples to work.</w:t>
      </w:r>
    </w:p>
    <w:sectPr w:rsidR="00117558" w:rsidRPr="00117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76D99"/>
    <w:multiLevelType w:val="hybridMultilevel"/>
    <w:tmpl w:val="BD82A8D0"/>
    <w:lvl w:ilvl="0" w:tplc="B2B8DC1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D22C5"/>
    <w:multiLevelType w:val="hybridMultilevel"/>
    <w:tmpl w:val="07826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248DE"/>
    <w:multiLevelType w:val="hybridMultilevel"/>
    <w:tmpl w:val="D2C0A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8A"/>
    <w:rsid w:val="00072B35"/>
    <w:rsid w:val="000E4B29"/>
    <w:rsid w:val="00117558"/>
    <w:rsid w:val="00302219"/>
    <w:rsid w:val="004863EE"/>
    <w:rsid w:val="00904317"/>
    <w:rsid w:val="00A36B8A"/>
    <w:rsid w:val="00AB6639"/>
    <w:rsid w:val="00B57CBB"/>
    <w:rsid w:val="00B81F7F"/>
    <w:rsid w:val="00B87E1F"/>
    <w:rsid w:val="00BB7ADD"/>
    <w:rsid w:val="00CB626D"/>
    <w:rsid w:val="00D0528E"/>
    <w:rsid w:val="00E8365A"/>
    <w:rsid w:val="00ED49E5"/>
    <w:rsid w:val="00F649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4CA9"/>
  <w15:chartTrackingRefBased/>
  <w15:docId w15:val="{4A2058A9-980E-4796-8085-FB284310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Aligned">
    <w:name w:val="Equation Aligned"/>
    <w:basedOn w:val="Normal"/>
    <w:link w:val="EquationAlignedChar"/>
    <w:qFormat/>
    <w:rsid w:val="00ED49E5"/>
    <w:pPr>
      <w:tabs>
        <w:tab w:val="center" w:pos="4680"/>
        <w:tab w:val="right" w:pos="9360"/>
      </w:tabs>
      <w:spacing w:after="0" w:line="240" w:lineRule="auto"/>
    </w:pPr>
    <w:rPr>
      <w:rFonts w:ascii="Times New Roman" w:hAnsi="Times New Roman"/>
    </w:rPr>
  </w:style>
  <w:style w:type="character" w:customStyle="1" w:styleId="EquationAlignedChar">
    <w:name w:val="Equation Aligned Char"/>
    <w:basedOn w:val="DefaultParagraphFont"/>
    <w:link w:val="EquationAligned"/>
    <w:rsid w:val="00ED49E5"/>
    <w:rPr>
      <w:rFonts w:ascii="Times New Roman" w:hAnsi="Times New Roman"/>
    </w:rPr>
  </w:style>
  <w:style w:type="paragraph" w:customStyle="1" w:styleId="Processed">
    <w:name w:val="Processed"/>
    <w:basedOn w:val="NoSpacing"/>
    <w:link w:val="ProcessedChar"/>
    <w:qFormat/>
    <w:rsid w:val="00072B35"/>
    <w:rPr>
      <w:rFonts w:ascii="Times New Roman" w:hAnsi="Times New Roman"/>
    </w:rPr>
  </w:style>
  <w:style w:type="character" w:customStyle="1" w:styleId="ProcessedChar">
    <w:name w:val="Processed Char"/>
    <w:basedOn w:val="DefaultParagraphFont"/>
    <w:link w:val="Processed"/>
    <w:rsid w:val="00072B35"/>
    <w:rPr>
      <w:rFonts w:ascii="Times New Roman" w:hAnsi="Times New Roman"/>
    </w:rPr>
  </w:style>
  <w:style w:type="paragraph" w:styleId="NoSpacing">
    <w:name w:val="No Spacing"/>
    <w:uiPriority w:val="1"/>
    <w:qFormat/>
    <w:rsid w:val="00072B35"/>
    <w:pPr>
      <w:spacing w:after="0" w:line="240" w:lineRule="auto"/>
    </w:pPr>
  </w:style>
  <w:style w:type="paragraph" w:styleId="ListParagraph">
    <w:name w:val="List Paragraph"/>
    <w:basedOn w:val="Normal"/>
    <w:uiPriority w:val="34"/>
    <w:qFormat/>
    <w:rsid w:val="00A36B8A"/>
    <w:pPr>
      <w:ind w:left="720"/>
      <w:contextualSpacing/>
    </w:pPr>
  </w:style>
  <w:style w:type="character" w:styleId="Hyperlink">
    <w:name w:val="Hyperlink"/>
    <w:basedOn w:val="DefaultParagraphFont"/>
    <w:uiPriority w:val="99"/>
    <w:unhideWhenUsed/>
    <w:rsid w:val="00A36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u6007/fluoce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N</dc:creator>
  <cp:keywords/>
  <dc:description/>
  <cp:lastModifiedBy>Lu, Kathy</cp:lastModifiedBy>
  <cp:revision>11</cp:revision>
  <dcterms:created xsi:type="dcterms:W3CDTF">2016-06-15T02:12:00Z</dcterms:created>
  <dcterms:modified xsi:type="dcterms:W3CDTF">2016-06-15T03:09:00Z</dcterms:modified>
</cp:coreProperties>
</file>